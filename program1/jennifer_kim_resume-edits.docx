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44036" w14:textId="77777777" w:rsidR="00311BD5" w:rsidRDefault="002B0551">
      <w:pPr>
        <w:pStyle w:val="BodyA"/>
        <w:widowControl w:val="0"/>
        <w:spacing w:line="240" w:lineRule="auto"/>
        <w:jc w:val="center"/>
      </w:pPr>
      <w:r>
        <w:rPr>
          <w:rStyle w:val="NoneA"/>
          <w:rFonts w:ascii="Times New Roman" w:hAnsi="Times New Roman"/>
          <w:b/>
          <w:bCs/>
          <w:sz w:val="46"/>
          <w:szCs w:val="46"/>
        </w:rPr>
        <w:t>JENNIFER KIM</w:t>
      </w:r>
    </w:p>
    <w:p w14:paraId="6370410A" w14:textId="77777777" w:rsidR="00311BD5" w:rsidRDefault="00AE114C">
      <w:pPr>
        <w:pStyle w:val="BodyA"/>
        <w:widowControl w:val="0"/>
        <w:jc w:val="center"/>
      </w:pPr>
      <w:hyperlink r:id="rId9" w:history="1">
        <w:r w:rsidR="002B0551">
          <w:rPr>
            <w:rStyle w:val="Hyperlink0"/>
            <w:rFonts w:eastAsia="Arial Unicode MS"/>
          </w:rPr>
          <w:t>jennyjkim95@gmail.com</w:t>
        </w:r>
      </w:hyperlink>
      <w:ins w:id="0" w:author="Daniel Kong" w:date="2016-05-30T03:34:00Z">
        <w:r w:rsidR="00637743">
          <w:rPr>
            <w:rStyle w:val="Hyperlink0"/>
            <w:rFonts w:eastAsia="Arial Unicode MS"/>
          </w:rPr>
          <w:t xml:space="preserve"> | &lt;Link to </w:t>
        </w:r>
        <w:proofErr w:type="spellStart"/>
        <w:r w:rsidR="00637743">
          <w:rPr>
            <w:rStyle w:val="Hyperlink0"/>
            <w:rFonts w:eastAsia="Arial Unicode MS"/>
          </w:rPr>
          <w:t>GitHub</w:t>
        </w:r>
        <w:proofErr w:type="spellEnd"/>
        <w:r w:rsidR="00637743">
          <w:rPr>
            <w:rStyle w:val="Hyperlink0"/>
            <w:rFonts w:eastAsia="Arial Unicode MS"/>
          </w:rPr>
          <w:t xml:space="preserve"> Profile | Personal Website &gt;</w:t>
        </w:r>
      </w:ins>
    </w:p>
    <w:p w14:paraId="647C0C46" w14:textId="77777777" w:rsidR="00311BD5" w:rsidRDefault="002B0551">
      <w:pPr>
        <w:pStyle w:val="BodyA"/>
        <w:widowControl w:val="0"/>
        <w:jc w:val="center"/>
      </w:pPr>
      <w:r>
        <w:rPr>
          <w:rStyle w:val="NoneA"/>
          <w:rFonts w:ascii="Times New Roman" w:hAnsi="Times New Roman"/>
          <w:sz w:val="20"/>
          <w:szCs w:val="20"/>
        </w:rPr>
        <w:t>(909) 643-9767</w:t>
      </w:r>
    </w:p>
    <w:p w14:paraId="05EFCC00" w14:textId="77777777" w:rsidR="00311BD5" w:rsidRDefault="00311BD5">
      <w:pPr>
        <w:pStyle w:val="BodyA"/>
        <w:widowControl w:val="0"/>
      </w:pPr>
    </w:p>
    <w:p w14:paraId="5B71C50F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8"/>
          <w:szCs w:val="28"/>
          <w:u w:val="single"/>
        </w:rPr>
        <w:t>EDUCATION</w:t>
      </w:r>
    </w:p>
    <w:p w14:paraId="36A1BEF8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0"/>
          <w:szCs w:val="20"/>
        </w:rPr>
        <w:t>University of California, Irvine</w:t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  <w:t xml:space="preserve">September 2013 </w:t>
      </w:r>
      <w:r w:rsidRPr="0014224C">
        <w:rPr>
          <w:rStyle w:val="NoneA"/>
          <w:rFonts w:ascii="Times New Roman" w:hAnsi="Times New Roman"/>
          <w:b/>
          <w:bCs/>
          <w:sz w:val="20"/>
          <w:szCs w:val="20"/>
        </w:rPr>
        <w:t>- present</w:t>
      </w:r>
    </w:p>
    <w:p w14:paraId="762806DC" w14:textId="77777777" w:rsidR="00311BD5" w:rsidRDefault="00D71B27">
      <w:pPr>
        <w:pStyle w:val="BodyA"/>
        <w:widowControl w:val="0"/>
        <w:ind w:left="720"/>
      </w:pPr>
      <w:r w:rsidRPr="00D71B27">
        <w:rPr>
          <w:rStyle w:val="NoneA"/>
          <w:rFonts w:ascii="Times New Roman" w:hAnsi="Times New Roman"/>
          <w:sz w:val="20"/>
          <w:szCs w:val="20"/>
        </w:rPr>
        <w:t>Major</w:t>
      </w:r>
      <w:r>
        <w:rPr>
          <w:rStyle w:val="NoneA"/>
          <w:rFonts w:ascii="Times New Roman" w:hAnsi="Times New Roman"/>
          <w:i/>
          <w:iCs/>
          <w:sz w:val="20"/>
          <w:szCs w:val="20"/>
        </w:rPr>
        <w:t>: Bachelor of Science –</w:t>
      </w:r>
      <w:r w:rsidR="002B0551">
        <w:rPr>
          <w:rStyle w:val="NoneA"/>
          <w:rFonts w:ascii="Times New Roman" w:hAnsi="Times New Roman"/>
          <w:i/>
          <w:iCs/>
          <w:sz w:val="20"/>
          <w:szCs w:val="20"/>
        </w:rPr>
        <w:t xml:space="preserve"> Information &amp; Computer Science </w:t>
      </w:r>
    </w:p>
    <w:p w14:paraId="789C0CCC" w14:textId="77777777" w:rsidR="00311BD5" w:rsidRDefault="00D71B27" w:rsidP="00D71B27">
      <w:pPr>
        <w:pStyle w:val="BodyA"/>
        <w:widowControl w:val="0"/>
        <w:ind w:left="720"/>
      </w:pPr>
      <w:r w:rsidRPr="00D71B27">
        <w:rPr>
          <w:rStyle w:val="NoneA"/>
          <w:rFonts w:ascii="Times New Roman" w:hAnsi="Times New Roman"/>
          <w:sz w:val="20"/>
          <w:szCs w:val="20"/>
        </w:rPr>
        <w:t>Minor</w:t>
      </w:r>
      <w:r>
        <w:rPr>
          <w:rStyle w:val="NoneA"/>
          <w:rFonts w:ascii="Times New Roman" w:hAnsi="Times New Roman"/>
          <w:i/>
          <w:iCs/>
          <w:sz w:val="20"/>
          <w:szCs w:val="20"/>
        </w:rPr>
        <w:t xml:space="preserve">: Bachelor of Arts – </w:t>
      </w:r>
      <w:r w:rsidR="002B0551">
        <w:rPr>
          <w:rStyle w:val="NoneA"/>
          <w:rFonts w:ascii="Times New Roman" w:hAnsi="Times New Roman"/>
          <w:i/>
          <w:iCs/>
          <w:sz w:val="20"/>
          <w:szCs w:val="20"/>
        </w:rPr>
        <w:t xml:space="preserve">Cognitive Psychology                                                                                                          </w:t>
      </w:r>
    </w:p>
    <w:p w14:paraId="15A3D716" w14:textId="77777777" w:rsidR="00311BD5" w:rsidRDefault="002B0551" w:rsidP="00412AB0">
      <w:pPr>
        <w:pStyle w:val="BodyA"/>
        <w:widowControl w:val="0"/>
        <w:ind w:left="720"/>
      </w:pPr>
      <w:r>
        <w:rPr>
          <w:rStyle w:val="NoneA"/>
          <w:rFonts w:ascii="Times New Roman" w:hAnsi="Times New Roman"/>
          <w:sz w:val="20"/>
          <w:szCs w:val="20"/>
        </w:rPr>
        <w:t>GPA: 3.5</w:t>
      </w:r>
      <w:r w:rsidR="00D71B27">
        <w:rPr>
          <w:rStyle w:val="NoneA"/>
          <w:rFonts w:ascii="Times New Roman" w:hAnsi="Times New Roman"/>
          <w:sz w:val="20"/>
          <w:szCs w:val="20"/>
        </w:rPr>
        <w:t>2</w:t>
      </w:r>
      <w:r>
        <w:rPr>
          <w:rStyle w:val="NoneA"/>
          <w:rFonts w:ascii="Times New Roman" w:hAnsi="Times New Roman"/>
          <w:sz w:val="20"/>
          <w:szCs w:val="20"/>
        </w:rPr>
        <w:t xml:space="preserve"> — Dean</w:t>
      </w:r>
      <w:r w:rsidRPr="0014224C">
        <w:rPr>
          <w:rStyle w:val="NoneA"/>
          <w:rFonts w:ascii="Times New Roman" w:hAnsi="Times New Roman"/>
          <w:sz w:val="20"/>
          <w:szCs w:val="20"/>
        </w:rPr>
        <w:t xml:space="preserve">’s </w:t>
      </w:r>
      <w:r w:rsidR="00D71B27">
        <w:rPr>
          <w:rStyle w:val="NoneA"/>
          <w:rFonts w:ascii="Times New Roman" w:hAnsi="Times New Roman"/>
          <w:sz w:val="20"/>
          <w:szCs w:val="20"/>
        </w:rPr>
        <w:t>List 5</w:t>
      </w:r>
      <w:r>
        <w:rPr>
          <w:rStyle w:val="NoneA"/>
          <w:rFonts w:ascii="Times New Roman" w:hAnsi="Times New Roman"/>
          <w:sz w:val="20"/>
          <w:szCs w:val="20"/>
        </w:rPr>
        <w:t xml:space="preserve"> quarters</w:t>
      </w:r>
    </w:p>
    <w:p w14:paraId="497F2CE6" w14:textId="77777777" w:rsidR="00311BD5" w:rsidRDefault="00311BD5">
      <w:pPr>
        <w:pStyle w:val="BodyA"/>
        <w:widowControl w:val="0"/>
      </w:pPr>
    </w:p>
    <w:p w14:paraId="2EEA5F74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8"/>
          <w:szCs w:val="28"/>
          <w:u w:val="single"/>
          <w:lang w:val="da-DK"/>
        </w:rPr>
        <w:t>SKILLS</w:t>
      </w:r>
    </w:p>
    <w:p w14:paraId="705CAE31" w14:textId="77777777" w:rsidR="00311BD5" w:rsidRDefault="002B0551">
      <w:pPr>
        <w:pStyle w:val="BodyA"/>
        <w:widowControl w:val="0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b/>
          <w:bCs/>
          <w:sz w:val="20"/>
          <w:szCs w:val="20"/>
        </w:rPr>
        <w:t>Languages</w:t>
      </w:r>
      <w:r>
        <w:rPr>
          <w:rStyle w:val="NoneA"/>
          <w:rFonts w:ascii="Times New Roman" w:hAnsi="Times New Roman"/>
          <w:sz w:val="20"/>
          <w:szCs w:val="20"/>
        </w:rPr>
        <w:t>: Python, C++, HTML/CSS</w:t>
      </w:r>
    </w:p>
    <w:p w14:paraId="2E9391D3" w14:textId="06B7071F" w:rsidR="00311BD5" w:rsidRDefault="002B0551">
      <w:pPr>
        <w:pStyle w:val="BodyA"/>
        <w:widowControl w:val="0"/>
        <w:numPr>
          <w:ilvl w:val="0"/>
          <w:numId w:val="2"/>
        </w:numPr>
        <w:rPr>
          <w:ins w:id="1" w:author="Daniel Kong" w:date="2016-05-30T03:36:00Z"/>
          <w:rStyle w:val="NoneA"/>
          <w:rFonts w:ascii="Times New Roman" w:hAnsi="Times New Roman"/>
          <w:sz w:val="20"/>
          <w:szCs w:val="20"/>
        </w:rPr>
      </w:pPr>
      <w:commentRangeStart w:id="2"/>
      <w:del w:id="3" w:author="Daniel Kong" w:date="2016-05-30T03:34:00Z">
        <w:r w:rsidDel="00637743">
          <w:rPr>
            <w:rStyle w:val="NoneA"/>
            <w:rFonts w:ascii="Times New Roman" w:hAnsi="Times New Roman"/>
            <w:b/>
            <w:bCs/>
            <w:sz w:val="20"/>
            <w:szCs w:val="20"/>
          </w:rPr>
          <w:delText>IDEs</w:delText>
        </w:r>
      </w:del>
      <w:ins w:id="4" w:author="Daniel Kong" w:date="2016-05-30T03:34:00Z">
        <w:r w:rsidR="00637743">
          <w:rPr>
            <w:rStyle w:val="NoneA"/>
            <w:rFonts w:ascii="Times New Roman" w:hAnsi="Times New Roman"/>
            <w:b/>
            <w:bCs/>
            <w:sz w:val="20"/>
            <w:szCs w:val="20"/>
          </w:rPr>
          <w:t>Tools</w:t>
        </w:r>
      </w:ins>
      <w:commentRangeEnd w:id="2"/>
      <w:ins w:id="5" w:author="Daniel Kong" w:date="2016-05-30T03:35:00Z">
        <w:r w:rsidR="00637743">
          <w:rPr>
            <w:rStyle w:val="CommentReference"/>
            <w:rFonts w:ascii="Times New Roman" w:hAnsi="Times New Roman" w:cs="Times New Roman"/>
            <w:color w:val="auto"/>
            <w:lang w:eastAsia="en-US" w:bidi="ar-SA"/>
          </w:rPr>
          <w:commentReference w:id="2"/>
        </w:r>
      </w:ins>
      <w:proofErr w:type="gramStart"/>
      <w:ins w:id="7" w:author="Daniel Kong" w:date="2016-05-30T03:34:00Z">
        <w:r w:rsidR="00637743">
          <w:rPr>
            <w:rStyle w:val="NoneA"/>
            <w:rFonts w:ascii="Times New Roman" w:hAnsi="Times New Roman"/>
            <w:b/>
            <w:bCs/>
            <w:sz w:val="20"/>
            <w:szCs w:val="20"/>
          </w:rPr>
          <w:t xml:space="preserve"> </w:t>
        </w:r>
      </w:ins>
      <w:r w:rsidR="00E345F9">
        <w:rPr>
          <w:rStyle w:val="NoneA"/>
          <w:rFonts w:ascii="Times New Roman" w:hAnsi="Times New Roman"/>
          <w:sz w:val="20"/>
          <w:szCs w:val="20"/>
        </w:rPr>
        <w:t>:</w:t>
      </w:r>
      <w:proofErr w:type="gramEnd"/>
      <w:r w:rsidR="00E345F9">
        <w:rPr>
          <w:rStyle w:val="NoneA"/>
          <w:rFonts w:ascii="Times New Roman" w:hAnsi="Times New Roman"/>
          <w:sz w:val="20"/>
          <w:szCs w:val="20"/>
        </w:rPr>
        <w:t xml:space="preserve"> Eclipse, ID</w:t>
      </w:r>
      <w:r>
        <w:rPr>
          <w:rStyle w:val="NoneA"/>
          <w:rFonts w:ascii="Times New Roman" w:hAnsi="Times New Roman"/>
          <w:sz w:val="20"/>
          <w:szCs w:val="20"/>
        </w:rPr>
        <w:t xml:space="preserve">E, </w:t>
      </w:r>
      <w:proofErr w:type="spellStart"/>
      <w:r>
        <w:rPr>
          <w:rStyle w:val="NoneA"/>
          <w:rFonts w:ascii="Times New Roman" w:hAnsi="Times New Roman"/>
          <w:sz w:val="20"/>
          <w:szCs w:val="20"/>
        </w:rPr>
        <w:t>Xcode</w:t>
      </w:r>
      <w:proofErr w:type="spellEnd"/>
      <w:ins w:id="8" w:author="Daniel Kong" w:date="2016-05-30T03:35:00Z">
        <w:r w:rsidR="00637743">
          <w:rPr>
            <w:rStyle w:val="NoneA"/>
            <w:rFonts w:ascii="Times New Roman" w:hAnsi="Times New Roman"/>
            <w:sz w:val="20"/>
            <w:szCs w:val="20"/>
          </w:rPr>
          <w:t xml:space="preserve"> </w:t>
        </w:r>
      </w:ins>
    </w:p>
    <w:p w14:paraId="6E4E2796" w14:textId="77777777" w:rsidR="00637743" w:rsidRDefault="00637743">
      <w:pPr>
        <w:pStyle w:val="BodyA"/>
        <w:widowControl w:val="0"/>
        <w:numPr>
          <w:ilvl w:val="0"/>
          <w:numId w:val="2"/>
        </w:numPr>
        <w:rPr>
          <w:ins w:id="9" w:author="Daniel Kong" w:date="2016-05-30T03:47:00Z"/>
          <w:rFonts w:ascii="Times New Roman" w:hAnsi="Times New Roman"/>
          <w:sz w:val="20"/>
          <w:szCs w:val="20"/>
        </w:rPr>
      </w:pPr>
      <w:ins w:id="10" w:author="Daniel Kong" w:date="2016-05-30T03:36:00Z">
        <w:r>
          <w:rPr>
            <w:rStyle w:val="NoneA"/>
            <w:rFonts w:ascii="Times New Roman" w:hAnsi="Times New Roman"/>
            <w:b/>
            <w:bCs/>
            <w:sz w:val="20"/>
            <w:szCs w:val="20"/>
          </w:rPr>
          <w:t>Concepts</w:t>
        </w:r>
        <w:commentRangeStart w:id="11"/>
        <w:r w:rsidRPr="00637743">
          <w:rPr>
            <w:rStyle w:val="NoneA"/>
            <w:rFonts w:ascii="Times New Roman" w:hAnsi="Times New Roman"/>
            <w:b/>
            <w:bCs/>
            <w:sz w:val="20"/>
            <w:szCs w:val="20"/>
          </w:rPr>
          <w:t>:</w:t>
        </w:r>
        <w:commentRangeEnd w:id="11"/>
        <w:r>
          <w:rPr>
            <w:rStyle w:val="CommentReference"/>
            <w:rFonts w:ascii="Times New Roman" w:hAnsi="Times New Roman" w:cs="Times New Roman"/>
            <w:color w:val="auto"/>
            <w:lang w:eastAsia="en-US" w:bidi="ar-SA"/>
          </w:rPr>
          <w:commentReference w:id="11"/>
        </w:r>
        <w:r>
          <w:rPr>
            <w:rFonts w:ascii="Times New Roman" w:hAnsi="Times New Roman"/>
            <w:sz w:val="20"/>
            <w:szCs w:val="20"/>
          </w:rPr>
          <w:t xml:space="preserve"> </w:t>
        </w:r>
      </w:ins>
    </w:p>
    <w:p w14:paraId="4751A0D3" w14:textId="77777777" w:rsidR="00637743" w:rsidRDefault="00637743">
      <w:pPr>
        <w:pStyle w:val="BodyA"/>
        <w:widowControl w:val="0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ins w:id="13" w:author="Daniel Kong" w:date="2016-05-30T03:47:00Z">
        <w:r>
          <w:rPr>
            <w:rFonts w:ascii="Times New Roman" w:hAnsi="Times New Roman"/>
            <w:sz w:val="20"/>
            <w:szCs w:val="20"/>
          </w:rPr>
          <w:t xml:space="preserve">Relevant Coursework: </w:t>
        </w:r>
      </w:ins>
    </w:p>
    <w:p w14:paraId="219397E5" w14:textId="77777777" w:rsidR="00311BD5" w:rsidDel="00637743" w:rsidRDefault="002B0551">
      <w:pPr>
        <w:pStyle w:val="BodyA"/>
        <w:widowControl w:val="0"/>
        <w:numPr>
          <w:ilvl w:val="0"/>
          <w:numId w:val="2"/>
        </w:numPr>
        <w:rPr>
          <w:del w:id="14" w:author="Daniel Kong" w:date="2016-05-30T03:36:00Z"/>
          <w:rFonts w:ascii="Times New Roman" w:hAnsi="Times New Roman"/>
          <w:sz w:val="20"/>
          <w:szCs w:val="20"/>
        </w:rPr>
      </w:pPr>
      <w:commentRangeStart w:id="15"/>
      <w:del w:id="16" w:author="Daniel Kong" w:date="2016-05-30T03:36:00Z">
        <w:r w:rsidDel="00637743">
          <w:rPr>
            <w:rStyle w:val="NoneA"/>
            <w:rFonts w:ascii="Times New Roman" w:hAnsi="Times New Roman"/>
            <w:sz w:val="20"/>
            <w:szCs w:val="20"/>
          </w:rPr>
          <w:delText>Microsoft Office (Word, E</w:delText>
        </w:r>
        <w:r w:rsidDel="00637743">
          <w:rPr>
            <w:rStyle w:val="NoneA"/>
            <w:rFonts w:ascii="Times New Roman" w:hAnsi="Times New Roman"/>
            <w:sz w:val="20"/>
            <w:szCs w:val="20"/>
          </w:rPr>
          <w:delText>x</w:delText>
        </w:r>
        <w:r w:rsidDel="00637743">
          <w:rPr>
            <w:rStyle w:val="NoneA"/>
            <w:rFonts w:ascii="Times New Roman" w:hAnsi="Times New Roman"/>
            <w:sz w:val="20"/>
            <w:szCs w:val="20"/>
          </w:rPr>
          <w:delText>cel, PowerPoint)</w:delText>
        </w:r>
      </w:del>
    </w:p>
    <w:p w14:paraId="3636EC7B" w14:textId="77777777" w:rsidR="00311BD5" w:rsidDel="00637743" w:rsidRDefault="002B0551">
      <w:pPr>
        <w:pStyle w:val="BodyA"/>
        <w:widowControl w:val="0"/>
        <w:numPr>
          <w:ilvl w:val="0"/>
          <w:numId w:val="4"/>
        </w:numPr>
        <w:rPr>
          <w:del w:id="17" w:author="Daniel Kong" w:date="2016-05-30T03:39:00Z"/>
          <w:rFonts w:ascii="Times New Roman" w:hAnsi="Times New Roman"/>
          <w:sz w:val="20"/>
          <w:szCs w:val="20"/>
        </w:rPr>
      </w:pPr>
      <w:del w:id="18" w:author="Daniel Kong" w:date="2016-05-30T03:36:00Z">
        <w:r w:rsidDel="00637743">
          <w:rPr>
            <w:rStyle w:val="NoneA"/>
            <w:rFonts w:ascii="Times New Roman" w:hAnsi="Times New Roman"/>
            <w:sz w:val="20"/>
            <w:szCs w:val="20"/>
          </w:rPr>
          <w:delText>Applied Behavior Analysis (Discrete Trial Training</w:delText>
        </w:r>
      </w:del>
      <w:commentRangeEnd w:id="15"/>
      <w:del w:id="19" w:author="Daniel Kong" w:date="2016-05-30T03:39:00Z">
        <w:r w:rsidR="00637743" w:rsidDel="00637743">
          <w:rPr>
            <w:rStyle w:val="CommentReference"/>
            <w:rFonts w:ascii="Times New Roman" w:hAnsi="Times New Roman" w:cs="Times New Roman"/>
            <w:color w:val="auto"/>
            <w:lang w:eastAsia="en-US" w:bidi="ar-SA"/>
          </w:rPr>
          <w:commentReference w:id="15"/>
        </w:r>
        <w:r w:rsidDel="00637743">
          <w:rPr>
            <w:rStyle w:val="NoneA"/>
            <w:rFonts w:ascii="Times New Roman" w:hAnsi="Times New Roman"/>
            <w:sz w:val="20"/>
            <w:szCs w:val="20"/>
          </w:rPr>
          <w:delText>)</w:delText>
        </w:r>
      </w:del>
    </w:p>
    <w:p w14:paraId="741AFEAD" w14:textId="77777777" w:rsidR="00311BD5" w:rsidRDefault="00311BD5">
      <w:pPr>
        <w:pStyle w:val="BodyA"/>
        <w:widowControl w:val="0"/>
      </w:pPr>
    </w:p>
    <w:p w14:paraId="4AA92470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8"/>
          <w:szCs w:val="28"/>
          <w:u w:val="single"/>
        </w:rPr>
        <w:t>PROJECTS</w:t>
      </w:r>
    </w:p>
    <w:p w14:paraId="55E7C49D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0"/>
          <w:szCs w:val="20"/>
        </w:rPr>
        <w:t xml:space="preserve">Othello game with a graphical user interface; </w:t>
      </w:r>
      <w:r>
        <w:rPr>
          <w:rStyle w:val="NoneA"/>
          <w:rFonts w:ascii="Times New Roman" w:hAnsi="Times New Roman"/>
          <w:i/>
          <w:iCs/>
          <w:sz w:val="20"/>
          <w:szCs w:val="20"/>
        </w:rPr>
        <w:t>python</w:t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14224C">
        <w:rPr>
          <w:rStyle w:val="NoneA"/>
          <w:rFonts w:ascii="Times New Roman" w:hAnsi="Times New Roman"/>
          <w:b/>
          <w:bCs/>
          <w:sz w:val="20"/>
          <w:szCs w:val="20"/>
        </w:rPr>
        <w:t>June 2015</w:t>
      </w:r>
    </w:p>
    <w:p w14:paraId="376E9267" w14:textId="77777777" w:rsidR="00311BD5" w:rsidRDefault="002B0551">
      <w:pPr>
        <w:pStyle w:val="BodyA"/>
        <w:widowControl w:val="0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 xml:space="preserve"> </w:t>
      </w:r>
      <w:commentRangeStart w:id="21"/>
      <w:r>
        <w:rPr>
          <w:rStyle w:val="NoneA"/>
          <w:rFonts w:ascii="Times New Roman" w:hAnsi="Times New Roman"/>
          <w:sz w:val="20"/>
          <w:szCs w:val="20"/>
        </w:rPr>
        <w:t>Created the complete game logic for Othello by breaking down the logic into different modules containing the r</w:t>
      </w:r>
      <w:r>
        <w:rPr>
          <w:rStyle w:val="NoneA"/>
          <w:rFonts w:ascii="Times New Roman" w:hAnsi="Times New Roman"/>
          <w:sz w:val="20"/>
          <w:szCs w:val="20"/>
        </w:rPr>
        <w:t>e</w:t>
      </w:r>
      <w:r>
        <w:rPr>
          <w:rStyle w:val="NoneA"/>
          <w:rFonts w:ascii="Times New Roman" w:hAnsi="Times New Roman"/>
          <w:sz w:val="20"/>
          <w:szCs w:val="20"/>
        </w:rPr>
        <w:t>spective algorithms and ultimately integrating the modules together</w:t>
      </w:r>
      <w:commentRangeEnd w:id="21"/>
      <w:r w:rsidR="00637743">
        <w:rPr>
          <w:rStyle w:val="CommentReference"/>
          <w:rFonts w:ascii="Times New Roman" w:hAnsi="Times New Roman" w:cs="Times New Roman"/>
          <w:color w:val="auto"/>
          <w:lang w:eastAsia="en-US" w:bidi="ar-SA"/>
        </w:rPr>
        <w:commentReference w:id="21"/>
      </w:r>
    </w:p>
    <w:p w14:paraId="27F34B51" w14:textId="77777777" w:rsidR="00311BD5" w:rsidRDefault="002B0551">
      <w:pPr>
        <w:pStyle w:val="BodyA"/>
        <w:widowControl w:val="0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 xml:space="preserve">Designed the user interface using Python’s built in library </w:t>
      </w:r>
      <w:proofErr w:type="spellStart"/>
      <w:r>
        <w:rPr>
          <w:rStyle w:val="NoneA"/>
          <w:rFonts w:ascii="Times New Roman" w:hAnsi="Times New Roman"/>
          <w:sz w:val="20"/>
          <w:szCs w:val="20"/>
        </w:rPr>
        <w:t>tkinter</w:t>
      </w:r>
      <w:proofErr w:type="spellEnd"/>
      <w:r>
        <w:rPr>
          <w:rStyle w:val="NoneA"/>
          <w:rFonts w:ascii="Times New Roman" w:hAnsi="Times New Roman"/>
          <w:sz w:val="20"/>
          <w:szCs w:val="20"/>
        </w:rPr>
        <w:t xml:space="preserve"> which allowed user to enter personalized specific</w:t>
      </w:r>
      <w:r>
        <w:rPr>
          <w:rStyle w:val="NoneA"/>
          <w:rFonts w:ascii="Times New Roman" w:hAnsi="Times New Roman"/>
          <w:sz w:val="20"/>
          <w:szCs w:val="20"/>
        </w:rPr>
        <w:t>a</w:t>
      </w:r>
      <w:r>
        <w:rPr>
          <w:rStyle w:val="NoneA"/>
          <w:rFonts w:ascii="Times New Roman" w:hAnsi="Times New Roman"/>
          <w:sz w:val="20"/>
          <w:szCs w:val="20"/>
        </w:rPr>
        <w:t>tions for gameplay style</w:t>
      </w:r>
    </w:p>
    <w:p w14:paraId="3B9D2A5C" w14:textId="77777777" w:rsidR="00311BD5" w:rsidRDefault="00311BD5">
      <w:pPr>
        <w:pStyle w:val="BodyA"/>
        <w:widowControl w:val="0"/>
      </w:pPr>
    </w:p>
    <w:p w14:paraId="176ECD49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0"/>
          <w:szCs w:val="20"/>
        </w:rPr>
        <w:t xml:space="preserve">MapQuest GPS (using API keys); </w:t>
      </w:r>
      <w:r>
        <w:rPr>
          <w:rStyle w:val="NoneA"/>
          <w:rFonts w:ascii="Times New Roman" w:hAnsi="Times New Roman"/>
          <w:i/>
          <w:iCs/>
          <w:sz w:val="20"/>
          <w:szCs w:val="20"/>
        </w:rPr>
        <w:t>python</w:t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</w:t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Style w:val="NoneA"/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      April </w:t>
      </w:r>
      <w:r>
        <w:rPr>
          <w:rStyle w:val="NoneA"/>
          <w:rFonts w:ascii="Times New Roman" w:hAnsi="Times New Roman"/>
          <w:b/>
          <w:bCs/>
          <w:sz w:val="20"/>
          <w:szCs w:val="20"/>
        </w:rPr>
        <w:t>2015</w:t>
      </w:r>
    </w:p>
    <w:p w14:paraId="10C63666" w14:textId="77777777" w:rsidR="00311BD5" w:rsidRDefault="002B0551">
      <w:pPr>
        <w:pStyle w:val="BodyA"/>
        <w:widowControl w:val="0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commentRangeStart w:id="22"/>
      <w:r>
        <w:rPr>
          <w:rStyle w:val="NoneA"/>
          <w:rFonts w:ascii="Times New Roman" w:hAnsi="Times New Roman"/>
          <w:sz w:val="20"/>
          <w:szCs w:val="20"/>
        </w:rPr>
        <w:t>Produced a GPS program that provided directions, elevations, total distance, total time, latitude and longitudes from multiple addresses</w:t>
      </w:r>
      <w:commentRangeEnd w:id="22"/>
      <w:r w:rsidR="00637743">
        <w:rPr>
          <w:rStyle w:val="CommentReference"/>
          <w:rFonts w:ascii="Times New Roman" w:hAnsi="Times New Roman" w:cs="Times New Roman"/>
          <w:color w:val="auto"/>
          <w:lang w:eastAsia="en-US" w:bidi="ar-SA"/>
        </w:rPr>
        <w:commentReference w:id="22"/>
      </w:r>
    </w:p>
    <w:p w14:paraId="1F21A878" w14:textId="77777777" w:rsidR="00311BD5" w:rsidRDefault="002B0551">
      <w:pPr>
        <w:pStyle w:val="BodyA"/>
        <w:widowControl w:val="0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commentRangeStart w:id="23"/>
      <w:r>
        <w:rPr>
          <w:rStyle w:val="NoneA"/>
          <w:rFonts w:ascii="Times New Roman" w:hAnsi="Times New Roman"/>
          <w:sz w:val="20"/>
          <w:szCs w:val="20"/>
        </w:rPr>
        <w:t>Organized classes to write efficient code that resulted in optimal processing speed</w:t>
      </w:r>
      <w:commentRangeEnd w:id="23"/>
      <w:r w:rsidR="00637743">
        <w:rPr>
          <w:rStyle w:val="CommentReference"/>
          <w:rFonts w:ascii="Times New Roman" w:hAnsi="Times New Roman" w:cs="Times New Roman"/>
          <w:color w:val="auto"/>
          <w:lang w:eastAsia="en-US" w:bidi="ar-SA"/>
        </w:rPr>
        <w:commentReference w:id="23"/>
      </w:r>
    </w:p>
    <w:p w14:paraId="6948CD05" w14:textId="77777777" w:rsidR="00311BD5" w:rsidRDefault="002B0551">
      <w:pPr>
        <w:pStyle w:val="BodyA"/>
        <w:widowControl w:val="0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>Utilized outside sources — API keys — from MapQuest and unpackaged data using JSON to convert the data into a form that was recognizable in Python</w:t>
      </w:r>
    </w:p>
    <w:p w14:paraId="28EE3952" w14:textId="77777777" w:rsidR="00311BD5" w:rsidRDefault="00311BD5">
      <w:pPr>
        <w:pStyle w:val="BodyA"/>
        <w:widowControl w:val="0"/>
      </w:pPr>
    </w:p>
    <w:p w14:paraId="5619C5F8" w14:textId="77777777" w:rsidR="00311BD5" w:rsidRDefault="002B0551">
      <w:pPr>
        <w:pStyle w:val="BodyA"/>
        <w:widowControl w:val="0"/>
      </w:pPr>
      <w:r w:rsidRPr="0014224C">
        <w:rPr>
          <w:rStyle w:val="NoneA"/>
          <w:rFonts w:ascii="Times New Roman" w:hAnsi="Times New Roman"/>
          <w:b/>
          <w:bCs/>
          <w:sz w:val="28"/>
          <w:szCs w:val="28"/>
          <w:u w:val="single"/>
        </w:rPr>
        <w:t>WORK EXPERIENCE</w:t>
      </w:r>
    </w:p>
    <w:p w14:paraId="35CCAA5D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0"/>
          <w:szCs w:val="20"/>
        </w:rPr>
        <w:t>The Balcony Grill — Server</w:t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  <w:t xml:space="preserve"> </w:t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  <w:t xml:space="preserve">       August 2015</w:t>
      </w:r>
      <w:r w:rsidRPr="0014224C">
        <w:rPr>
          <w:rStyle w:val="NoneA"/>
          <w:rFonts w:ascii="Times New Roman" w:hAnsi="Times New Roman"/>
          <w:b/>
          <w:bCs/>
          <w:sz w:val="20"/>
          <w:szCs w:val="20"/>
        </w:rPr>
        <w:t xml:space="preserve"> - </w:t>
      </w:r>
      <w:r>
        <w:rPr>
          <w:rStyle w:val="NoneA"/>
          <w:rFonts w:ascii="Times New Roman" w:hAnsi="Times New Roman"/>
          <w:b/>
          <w:bCs/>
          <w:sz w:val="20"/>
          <w:szCs w:val="20"/>
        </w:rPr>
        <w:t>present</w:t>
      </w:r>
    </w:p>
    <w:p w14:paraId="07B08183" w14:textId="77777777" w:rsidR="00311BD5" w:rsidRDefault="002B0551">
      <w:pPr>
        <w:pStyle w:val="BodyA"/>
        <w:widowControl w:val="0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>Managed priorities to provide optimal service in a fast-paced environment</w:t>
      </w:r>
    </w:p>
    <w:p w14:paraId="19653C42" w14:textId="77777777" w:rsidR="00311BD5" w:rsidRDefault="002B0551">
      <w:pPr>
        <w:pStyle w:val="BodyA"/>
        <w:widowControl w:val="0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 xml:space="preserve">Exercised excellent and on the spot conflict resolution skills when faced with dissatisfied customer </w:t>
      </w:r>
    </w:p>
    <w:p w14:paraId="5BC57642" w14:textId="77777777" w:rsidR="00311BD5" w:rsidRDefault="00311BD5">
      <w:pPr>
        <w:pStyle w:val="BodyA"/>
        <w:widowControl w:val="0"/>
      </w:pPr>
    </w:p>
    <w:p w14:paraId="4156AA5A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0"/>
          <w:szCs w:val="20"/>
        </w:rPr>
        <w:t xml:space="preserve">Autism Spectrum Interventions — Direct Interventionist </w:t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  <w:t xml:space="preserve">  May</w:t>
      </w:r>
      <w:r w:rsidRPr="0014224C">
        <w:rPr>
          <w:rStyle w:val="NoneA"/>
          <w:rFonts w:ascii="Times New Roman" w:hAnsi="Times New Roman"/>
          <w:b/>
          <w:bCs/>
          <w:sz w:val="20"/>
          <w:szCs w:val="20"/>
        </w:rPr>
        <w:t xml:space="preserve"> 2015 - October 2015</w:t>
      </w:r>
    </w:p>
    <w:p w14:paraId="34D21982" w14:textId="77777777" w:rsidR="00311BD5" w:rsidRDefault="002B0551">
      <w:pPr>
        <w:pStyle w:val="BodyA"/>
        <w:widowControl w:val="0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>Worked one-on-one with children with autism as their behavior therapist to mitigate debilitating behaviors</w:t>
      </w:r>
    </w:p>
    <w:p w14:paraId="7B296FC2" w14:textId="77777777" w:rsidR="00311BD5" w:rsidRDefault="002B0551">
      <w:pPr>
        <w:pStyle w:val="BodyA"/>
        <w:widowControl w:val="0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>Analyzed data on clients’ behaviors and recommended measures for improvement (Applied Behavior Analysis)</w:t>
      </w:r>
    </w:p>
    <w:p w14:paraId="7FB15604" w14:textId="77777777" w:rsidR="00311BD5" w:rsidRDefault="002B0551">
      <w:pPr>
        <w:pStyle w:val="BodyA"/>
        <w:widowControl w:val="0"/>
        <w:numPr>
          <w:ilvl w:val="0"/>
          <w:numId w:val="20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>Conducted one-on-one meetings with clients’ parents to discuss results of acquired data while working in the field and upcoming measures that need to be taken</w:t>
      </w:r>
    </w:p>
    <w:p w14:paraId="513DD110" w14:textId="77777777" w:rsidR="00311BD5" w:rsidRDefault="00311BD5">
      <w:pPr>
        <w:pStyle w:val="BodyA"/>
        <w:widowControl w:val="0"/>
      </w:pPr>
    </w:p>
    <w:p w14:paraId="4B8A2529" w14:textId="77777777" w:rsidR="00311BD5" w:rsidRDefault="002B0551">
      <w:pPr>
        <w:pStyle w:val="BodyA"/>
        <w:widowControl w:val="0"/>
      </w:pPr>
      <w:r>
        <w:rPr>
          <w:rStyle w:val="NoneA"/>
          <w:rFonts w:ascii="Times New Roman" w:hAnsi="Times New Roman"/>
          <w:b/>
          <w:bCs/>
          <w:sz w:val="28"/>
          <w:szCs w:val="28"/>
          <w:u w:val="single"/>
        </w:rPr>
        <w:t>LEADERSHIP AND INVOLVEMENT</w:t>
      </w:r>
    </w:p>
    <w:p w14:paraId="0DC06147" w14:textId="77777777" w:rsidR="00311BD5" w:rsidRDefault="002B0551">
      <w:pPr>
        <w:pStyle w:val="BodyA"/>
        <w:widowControl w:val="0"/>
        <w:tabs>
          <w:tab w:val="right" w:pos="10204"/>
        </w:tabs>
      </w:pPr>
      <w:r>
        <w:rPr>
          <w:rStyle w:val="NoneA"/>
          <w:rFonts w:ascii="Times New Roman" w:hAnsi="Times New Roman"/>
          <w:b/>
          <w:bCs/>
          <w:sz w:val="20"/>
          <w:szCs w:val="20"/>
        </w:rPr>
        <w:t>University of California, Irvine ICS Student Council</w:t>
      </w:r>
      <w:r>
        <w:rPr>
          <w:rStyle w:val="NoneA"/>
          <w:rFonts w:ascii="Times New Roman" w:hAnsi="Times New Roman"/>
          <w:b/>
          <w:bCs/>
          <w:sz w:val="20"/>
          <w:szCs w:val="20"/>
        </w:rPr>
        <w:tab/>
        <w:t>September 2015 - present</w:t>
      </w:r>
    </w:p>
    <w:p w14:paraId="286089EE" w14:textId="77777777" w:rsidR="00311BD5" w:rsidRDefault="002B0551" w:rsidP="0014224C">
      <w:pPr>
        <w:pStyle w:val="BodyA"/>
        <w:widowControl w:val="0"/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 xml:space="preserve">Reached out to big corporations </w:t>
      </w:r>
      <w:r w:rsidR="0014224C">
        <w:rPr>
          <w:rStyle w:val="NoneA"/>
          <w:rFonts w:ascii="Times New Roman" w:hAnsi="Times New Roman"/>
          <w:sz w:val="20"/>
          <w:szCs w:val="20"/>
        </w:rPr>
        <w:t>to raise awareness and support for the</w:t>
      </w:r>
      <w:r>
        <w:rPr>
          <w:rStyle w:val="NoneA"/>
          <w:rFonts w:ascii="Times New Roman" w:hAnsi="Times New Roman"/>
          <w:sz w:val="20"/>
          <w:szCs w:val="20"/>
        </w:rPr>
        <w:t xml:space="preserve"> UCI ICS department</w:t>
      </w:r>
      <w:r w:rsidR="0014224C">
        <w:rPr>
          <w:rStyle w:val="NoneA"/>
          <w:rFonts w:ascii="Times New Roman" w:hAnsi="Times New Roman"/>
          <w:sz w:val="20"/>
          <w:szCs w:val="20"/>
        </w:rPr>
        <w:t>’s events</w:t>
      </w:r>
      <w:r>
        <w:rPr>
          <w:rStyle w:val="NoneA"/>
          <w:rFonts w:ascii="Times New Roman" w:hAnsi="Times New Roman"/>
          <w:sz w:val="20"/>
          <w:szCs w:val="20"/>
        </w:rPr>
        <w:t xml:space="preserve"> and initiated their involvements with the school</w:t>
      </w:r>
    </w:p>
    <w:p w14:paraId="1A983E96" w14:textId="77777777" w:rsidR="00311BD5" w:rsidRDefault="002B0551" w:rsidP="0014224C">
      <w:pPr>
        <w:pStyle w:val="BodyA"/>
        <w:widowControl w:val="0"/>
        <w:numPr>
          <w:ilvl w:val="0"/>
          <w:numId w:val="22"/>
        </w:numPr>
        <w:rPr>
          <w:rStyle w:val="NoneA"/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>Collaborated with team member</w:t>
      </w:r>
      <w:r w:rsidR="0014224C">
        <w:rPr>
          <w:rStyle w:val="NoneA"/>
          <w:rFonts w:ascii="Times New Roman" w:hAnsi="Times New Roman"/>
          <w:sz w:val="20"/>
          <w:szCs w:val="20"/>
        </w:rPr>
        <w:t>s on various ideas for side projects</w:t>
      </w:r>
    </w:p>
    <w:p w14:paraId="5DA5D323" w14:textId="77777777" w:rsidR="00412AB0" w:rsidRDefault="00412AB0" w:rsidP="00412AB0">
      <w:pPr>
        <w:pStyle w:val="BodyA"/>
        <w:widowControl w:val="0"/>
        <w:rPr>
          <w:rStyle w:val="NoneA"/>
          <w:rFonts w:ascii="Times New Roman" w:hAnsi="Times New Roman"/>
          <w:sz w:val="20"/>
          <w:szCs w:val="20"/>
        </w:rPr>
      </w:pPr>
    </w:p>
    <w:p w14:paraId="3DA1CCF7" w14:textId="77777777" w:rsidR="00412AB0" w:rsidRDefault="00412AB0" w:rsidP="00412AB0">
      <w:pPr>
        <w:pStyle w:val="BodyA"/>
        <w:widowControl w:val="0"/>
        <w:rPr>
          <w:rStyle w:val="NoneA"/>
          <w:rFonts w:ascii="Times New Roman" w:hAnsi="Times New Roman"/>
          <w:sz w:val="20"/>
          <w:szCs w:val="20"/>
        </w:rPr>
      </w:pPr>
    </w:p>
    <w:p w14:paraId="706DD3CB" w14:textId="77777777" w:rsidR="00412AB0" w:rsidRDefault="00412AB0" w:rsidP="00412AB0">
      <w:pPr>
        <w:pStyle w:val="BodyA"/>
        <w:widowControl w:val="0"/>
        <w:rPr>
          <w:rStyle w:val="NoneA"/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lastRenderedPageBreak/>
        <w:t>General Tips:</w:t>
      </w:r>
    </w:p>
    <w:p w14:paraId="620FB95B" w14:textId="7A94783B" w:rsidR="00D74AFD" w:rsidRPr="00D74AFD" w:rsidRDefault="00D74AFD" w:rsidP="00D74AFD">
      <w:pPr>
        <w:pStyle w:val="BodyA"/>
        <w:widowControl w:val="0"/>
        <w:numPr>
          <w:ilvl w:val="0"/>
          <w:numId w:val="23"/>
        </w:numPr>
        <w:rPr>
          <w:rStyle w:val="NoneA"/>
          <w:rFonts w:ascii="Times New Roman" w:hAnsi="Times New Roman"/>
          <w:sz w:val="20"/>
          <w:szCs w:val="20"/>
        </w:rPr>
      </w:pPr>
      <w:r>
        <w:rPr>
          <w:rStyle w:val="NoneA"/>
          <w:rFonts w:ascii="Times New Roman" w:hAnsi="Times New Roman"/>
          <w:sz w:val="20"/>
          <w:szCs w:val="20"/>
        </w:rPr>
        <w:t>Overall great resume, I would just be a bit more specific when talking about your projects.</w:t>
      </w:r>
      <w:r w:rsidR="00E345F9">
        <w:rPr>
          <w:rStyle w:val="NoneA"/>
          <w:rFonts w:ascii="Times New Roman" w:hAnsi="Times New Roman"/>
          <w:sz w:val="20"/>
          <w:szCs w:val="20"/>
        </w:rPr>
        <w:t xml:space="preserve"> I would also remember to include a link to your </w:t>
      </w:r>
      <w:proofErr w:type="spellStart"/>
      <w:r w:rsidR="00E345F9">
        <w:rPr>
          <w:rStyle w:val="NoneA"/>
          <w:rFonts w:ascii="Times New Roman" w:hAnsi="Times New Roman"/>
          <w:sz w:val="20"/>
          <w:szCs w:val="20"/>
        </w:rPr>
        <w:t>GitHub</w:t>
      </w:r>
      <w:proofErr w:type="spellEnd"/>
      <w:r w:rsidR="00E345F9">
        <w:rPr>
          <w:rStyle w:val="NoneA"/>
          <w:rFonts w:ascii="Times New Roman" w:hAnsi="Times New Roman"/>
          <w:sz w:val="20"/>
          <w:szCs w:val="20"/>
        </w:rPr>
        <w:t>, if you have one.</w:t>
      </w:r>
      <w:r w:rsidR="006A1ABE">
        <w:rPr>
          <w:rStyle w:val="NoneA"/>
          <w:rFonts w:ascii="Times New Roman" w:hAnsi="Times New Roman"/>
          <w:sz w:val="20"/>
          <w:szCs w:val="20"/>
        </w:rPr>
        <w:t xml:space="preserve"> Remember to put periods after all your sentences too; it looks more professional that way. Use numbers whenever you can, so recruiters can have something tangible to see.</w:t>
      </w:r>
    </w:p>
    <w:p w14:paraId="4062FDAC" w14:textId="40B508E2" w:rsidR="00412AB0" w:rsidRDefault="00412AB0" w:rsidP="00EF0C47">
      <w:pPr>
        <w:pStyle w:val="BodyA"/>
        <w:widowControl w:val="0"/>
        <w:numPr>
          <w:ilvl w:val="0"/>
          <w:numId w:val="2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Remember to use the </w:t>
      </w:r>
      <w:r w:rsidR="00EF0C47">
        <w:rPr>
          <w:rFonts w:ascii="Times New Roman" w:hAnsi="Times New Roman"/>
          <w:sz w:val="20"/>
          <w:szCs w:val="20"/>
        </w:rPr>
        <w:t>“Problem, Action, and Result” format whenever you can. Sometimes just a specific description will suffice. For example, Solved problem X by doing Y and as a result Z happened. If there is no problem or a result, try to give a very detailed and specific description of what you’ve done. Not only does it give recruiters a better u</w:t>
      </w:r>
      <w:r w:rsidR="00EF0C47">
        <w:rPr>
          <w:rFonts w:ascii="Times New Roman" w:hAnsi="Times New Roman"/>
          <w:sz w:val="20"/>
          <w:szCs w:val="20"/>
        </w:rPr>
        <w:t>n</w:t>
      </w:r>
      <w:r w:rsidR="00EF0C47">
        <w:rPr>
          <w:rFonts w:ascii="Times New Roman" w:hAnsi="Times New Roman"/>
          <w:sz w:val="20"/>
          <w:szCs w:val="20"/>
        </w:rPr>
        <w:t>derstanding of what you’ve done, but also it helps take up space on your resume</w:t>
      </w:r>
      <w:r w:rsidR="006A1ABE">
        <w:rPr>
          <w:rFonts w:ascii="Times New Roman" w:hAnsi="Times New Roman"/>
          <w:sz w:val="20"/>
          <w:szCs w:val="20"/>
        </w:rPr>
        <w:t xml:space="preserve">. </w:t>
      </w:r>
    </w:p>
    <w:p w14:paraId="30AA81AF" w14:textId="0C107780" w:rsidR="00EF0C47" w:rsidRDefault="00EF0C47" w:rsidP="00EF0C47">
      <w:pPr>
        <w:pStyle w:val="BodyA"/>
        <w:widowControl w:val="0"/>
        <w:numPr>
          <w:ilvl w:val="0"/>
          <w:numId w:val="2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Also for your Project sections make sure to drop as many Key Words as you can. But make sure when you drop a Key </w:t>
      </w:r>
      <w:r w:rsidR="00AE114C">
        <w:rPr>
          <w:rFonts w:ascii="Times New Roman" w:hAnsi="Times New Roman"/>
          <w:sz w:val="20"/>
          <w:szCs w:val="20"/>
        </w:rPr>
        <w:t>Word;</w:t>
      </w:r>
      <w:r>
        <w:rPr>
          <w:rFonts w:ascii="Times New Roman" w:hAnsi="Times New Roman"/>
          <w:sz w:val="20"/>
          <w:szCs w:val="20"/>
        </w:rPr>
        <w:t xml:space="preserve"> you are comfortable talking about it when a recruiter asks you about it. For example, you should be able to say what a JSON object is</w:t>
      </w:r>
      <w:r w:rsidR="00AE114C">
        <w:rPr>
          <w:rFonts w:ascii="Times New Roman" w:hAnsi="Times New Roman"/>
          <w:sz w:val="20"/>
          <w:szCs w:val="20"/>
        </w:rPr>
        <w:t>, what are its advantages,</w:t>
      </w:r>
      <w:r>
        <w:rPr>
          <w:rFonts w:ascii="Times New Roman" w:hAnsi="Times New Roman"/>
          <w:sz w:val="20"/>
          <w:szCs w:val="20"/>
        </w:rPr>
        <w:t xml:space="preserve"> and </w:t>
      </w:r>
      <w:r w:rsidR="00AE114C">
        <w:rPr>
          <w:rFonts w:ascii="Times New Roman" w:hAnsi="Times New Roman"/>
          <w:sz w:val="20"/>
          <w:szCs w:val="20"/>
        </w:rPr>
        <w:t>in what circumstances</w:t>
      </w:r>
      <w:r>
        <w:rPr>
          <w:rFonts w:ascii="Times New Roman" w:hAnsi="Times New Roman"/>
          <w:sz w:val="20"/>
          <w:szCs w:val="20"/>
        </w:rPr>
        <w:t xml:space="preserve"> it would be preferred to another object n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tation such as </w:t>
      </w:r>
      <w:r w:rsidR="00D74AFD">
        <w:rPr>
          <w:rFonts w:ascii="Times New Roman" w:hAnsi="Times New Roman"/>
          <w:sz w:val="20"/>
          <w:szCs w:val="20"/>
        </w:rPr>
        <w:t>XML</w:t>
      </w:r>
      <w:r>
        <w:rPr>
          <w:rFonts w:ascii="Times New Roman" w:hAnsi="Times New Roman"/>
          <w:sz w:val="20"/>
          <w:szCs w:val="20"/>
        </w:rPr>
        <w:t>.</w:t>
      </w:r>
      <w:r w:rsidR="00AE114C">
        <w:rPr>
          <w:rFonts w:ascii="Times New Roman" w:hAnsi="Times New Roman"/>
          <w:sz w:val="20"/>
          <w:szCs w:val="20"/>
        </w:rPr>
        <w:t xml:space="preserve"> </w:t>
      </w:r>
      <w:bookmarkStart w:id="24" w:name="_GoBack"/>
      <w:bookmarkEnd w:id="24"/>
    </w:p>
    <w:sectPr w:rsidR="00EF0C47">
      <w:headerReference w:type="default" r:id="rId11"/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Daniel Kong" w:date="2016-05-30T03:36:00Z" w:initials="DK">
    <w:p w14:paraId="183DD405" w14:textId="77777777" w:rsidR="00EF0C47" w:rsidRDefault="00EF0C47">
      <w:pPr>
        <w:pStyle w:val="CommentText"/>
      </w:pPr>
      <w:ins w:id="6" w:author="Daniel Kong" w:date="2016-05-30T03:35:00Z">
        <w:r>
          <w:rPr>
            <w:rStyle w:val="CommentReference"/>
          </w:rPr>
          <w:annotationRef/>
        </w:r>
      </w:ins>
      <w:r>
        <w:t xml:space="preserve">You can add tools that you know such as frameworks, libraries, etc. </w:t>
      </w:r>
    </w:p>
  </w:comment>
  <w:comment w:id="11" w:author="Daniel Kong" w:date="2016-05-30T03:36:00Z" w:initials="DK">
    <w:p w14:paraId="16FB7532" w14:textId="77777777" w:rsidR="00EF0C47" w:rsidRDefault="00EF0C47">
      <w:pPr>
        <w:pStyle w:val="CommentText"/>
      </w:pPr>
      <w:ins w:id="12" w:author="Daniel Kong" w:date="2016-05-30T03:36:00Z">
        <w:r>
          <w:rPr>
            <w:rStyle w:val="CommentReference"/>
          </w:rPr>
          <w:annotationRef/>
        </w:r>
      </w:ins>
      <w:r>
        <w:t>Add Concepts such as OOP, data structures, algorithms, agile development, waterfall, etc.</w:t>
      </w:r>
    </w:p>
  </w:comment>
  <w:comment w:id="15" w:author="Daniel Kong" w:date="2016-05-30T03:39:00Z" w:initials="DK">
    <w:p w14:paraId="47CBCD8A" w14:textId="77777777" w:rsidR="00EF0C47" w:rsidRDefault="00EF0C4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Microsoft office is not rel</w:t>
      </w:r>
      <w:r>
        <w:rPr>
          <w:rStyle w:val="CommentReference"/>
        </w:rPr>
        <w:t>e</w:t>
      </w:r>
      <w:r>
        <w:rPr>
          <w:rStyle w:val="CommentReference"/>
        </w:rPr>
        <w:t xml:space="preserve">vant to software engineering. </w:t>
      </w:r>
      <w:ins w:id="20" w:author="Daniel Kong" w:date="2016-05-30T03:47:00Z">
        <w:r>
          <w:rPr>
            <w:vanish/>
            <w:sz w:val="20"/>
            <w:szCs w:val="20"/>
          </w:rPr>
          <w:t>Relevant Coursework: icient sses in order to make the code more efficient? ORganized ewowrh data structures you used.</w:t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  <w:r>
          <w:rPr>
            <w:vanish/>
            <w:sz w:val="20"/>
            <w:szCs w:val="20"/>
          </w:rPr>
          <w:pgNum/>
        </w:r>
      </w:ins>
    </w:p>
  </w:comment>
  <w:comment w:id="21" w:author="Daniel Kong" w:date="2016-05-30T03:42:00Z" w:initials="DK">
    <w:p w14:paraId="709900D2" w14:textId="77777777" w:rsidR="00EF0C47" w:rsidRDefault="00EF0C47">
      <w:pPr>
        <w:pStyle w:val="CommentText"/>
      </w:pPr>
      <w:r>
        <w:rPr>
          <w:rStyle w:val="CommentReference"/>
        </w:rPr>
        <w:annotationRef/>
      </w:r>
      <w:r>
        <w:t>Be more specific about which algorithms and modules used. If it is a data structure class, also specify which data structures you used.</w:t>
      </w:r>
    </w:p>
  </w:comment>
  <w:comment w:id="22" w:author="Daniel Kong" w:date="2016-05-30T13:12:00Z" w:initials="DK">
    <w:p w14:paraId="38C16263" w14:textId="77777777" w:rsidR="00EF0C47" w:rsidRDefault="00EF0C47">
      <w:pPr>
        <w:pStyle w:val="CommentText"/>
      </w:pPr>
      <w:r>
        <w:rPr>
          <w:rStyle w:val="CommentReference"/>
        </w:rPr>
        <w:annotationRef/>
      </w:r>
      <w:r>
        <w:t xml:space="preserve">How was the GPS program implemented, what </w:t>
      </w:r>
      <w:proofErr w:type="spellStart"/>
      <w:r>
        <w:t>algs</w:t>
      </w:r>
      <w:proofErr w:type="spellEnd"/>
      <w:r>
        <w:t>/ data structures if any were used.</w:t>
      </w:r>
    </w:p>
  </w:comment>
  <w:comment w:id="23" w:author="Daniel Kong" w:date="2016-06-02T15:29:00Z" w:initials="DK">
    <w:p w14:paraId="6DE85198" w14:textId="583EE822" w:rsidR="00EF0C47" w:rsidRDefault="00EF0C47">
      <w:pPr>
        <w:pStyle w:val="CommentText"/>
      </w:pPr>
      <w:r>
        <w:rPr>
          <w:rStyle w:val="CommentReference"/>
        </w:rPr>
        <w:annotationRef/>
      </w:r>
      <w:r>
        <w:t>How did you organize the classes in order to make the code more eff</w:t>
      </w:r>
      <w:r>
        <w:t>i</w:t>
      </w:r>
      <w:r>
        <w:t xml:space="preserve">cient?  </w:t>
      </w:r>
      <w:r w:rsidR="006A1ABE">
        <w:t>If you have numbers, try to make use of them here.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1D476" w14:textId="77777777" w:rsidR="00EF0C47" w:rsidRDefault="00EF0C47">
      <w:r>
        <w:separator/>
      </w:r>
    </w:p>
  </w:endnote>
  <w:endnote w:type="continuationSeparator" w:id="0">
    <w:p w14:paraId="76700882" w14:textId="77777777" w:rsidR="00EF0C47" w:rsidRDefault="00EF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09A66" w14:textId="77777777" w:rsidR="00EF0C47" w:rsidRDefault="00EF0C47">
      <w:r>
        <w:separator/>
      </w:r>
    </w:p>
  </w:footnote>
  <w:footnote w:type="continuationSeparator" w:id="0">
    <w:p w14:paraId="4F4EC409" w14:textId="77777777" w:rsidR="00EF0C47" w:rsidRDefault="00EF0C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04AEA" w14:textId="77777777" w:rsidR="00EF0C47" w:rsidRDefault="00EF0C47" w:rsidP="00D71B27">
    <w:pPr>
      <w:pStyle w:val="BodyA"/>
      <w:jc w:val="right"/>
    </w:pP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r>
      <w:rPr>
        <w:rStyle w:val="NoneA"/>
        <w:rFonts w:ascii="Times New Roman" w:hAnsi="Times New Roman"/>
        <w:sz w:val="20"/>
        <w:szCs w:val="20"/>
      </w:rPr>
      <w:tab/>
    </w:r>
    <w:del w:id="25" w:author="Daniel Kong" w:date="2016-05-30T03:33:00Z">
      <w:r w:rsidDel="00637743">
        <w:rPr>
          <w:rStyle w:val="NoneA"/>
          <w:rFonts w:ascii="Times New Roman" w:hAnsi="Times New Roman"/>
          <w:sz w:val="20"/>
          <w:szCs w:val="20"/>
        </w:rPr>
        <w:delText>March 2016</w:delText>
      </w:r>
    </w:del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110"/>
    <w:multiLevelType w:val="hybridMultilevel"/>
    <w:tmpl w:val="8A568E0A"/>
    <w:numStyleLink w:val="ImportedStyle3"/>
  </w:abstractNum>
  <w:abstractNum w:abstractNumId="1">
    <w:nsid w:val="0992441D"/>
    <w:multiLevelType w:val="hybridMultilevel"/>
    <w:tmpl w:val="DFE4B4A0"/>
    <w:numStyleLink w:val="ImportedStyle5"/>
  </w:abstractNum>
  <w:abstractNum w:abstractNumId="2">
    <w:nsid w:val="1AD76245"/>
    <w:multiLevelType w:val="hybridMultilevel"/>
    <w:tmpl w:val="8A568E0A"/>
    <w:styleLink w:val="ImportedStyle3"/>
    <w:lvl w:ilvl="0" w:tplc="7912086A">
      <w:start w:val="1"/>
      <w:numFmt w:val="bullet"/>
      <w:lvlText w:val="■"/>
      <w:lvlJc w:val="left"/>
      <w:pPr>
        <w:ind w:left="796" w:hanging="4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31E89B4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BFCAC3C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3DE5186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F0C8C6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34EEEFC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C70963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A9E24EC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47C20FE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A123222"/>
    <w:multiLevelType w:val="hybridMultilevel"/>
    <w:tmpl w:val="DFE4B4A0"/>
    <w:styleLink w:val="ImportedStyle5"/>
    <w:lvl w:ilvl="0" w:tplc="FD88EEDE">
      <w:start w:val="1"/>
      <w:numFmt w:val="bullet"/>
      <w:lvlText w:val="■"/>
      <w:lvlJc w:val="left"/>
      <w:pPr>
        <w:ind w:left="7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8D0EFEE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E887B58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DAC3F4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A8698D8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83AA98A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006A49E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8DA220C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426852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D4A2FAD"/>
    <w:multiLevelType w:val="hybridMultilevel"/>
    <w:tmpl w:val="8AB823C2"/>
    <w:styleLink w:val="ImportedStyle15"/>
    <w:lvl w:ilvl="0" w:tplc="0A605C1E">
      <w:start w:val="1"/>
      <w:numFmt w:val="bullet"/>
      <w:lvlText w:val="■"/>
      <w:lvlJc w:val="left"/>
      <w:pPr>
        <w:ind w:left="796" w:hanging="4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426BBB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E835A2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128783E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F4CA9C6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DC8BC8C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D8AF19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FDA5284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6325DB2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426581B"/>
    <w:multiLevelType w:val="hybridMultilevel"/>
    <w:tmpl w:val="9DA2D4E8"/>
    <w:styleLink w:val="ImportedStyle13"/>
    <w:lvl w:ilvl="0" w:tplc="61846904">
      <w:start w:val="1"/>
      <w:numFmt w:val="bullet"/>
      <w:lvlText w:val="■"/>
      <w:lvlJc w:val="left"/>
      <w:pPr>
        <w:ind w:left="7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84AEB80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AE15C2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046A06E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3BEA3C2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80A2F9E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9727B10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22E7ECC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6041C32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44A46CC"/>
    <w:multiLevelType w:val="hybridMultilevel"/>
    <w:tmpl w:val="9DA2D4E8"/>
    <w:numStyleLink w:val="ImportedStyle13"/>
  </w:abstractNum>
  <w:abstractNum w:abstractNumId="7">
    <w:nsid w:val="382769E2"/>
    <w:multiLevelType w:val="hybridMultilevel"/>
    <w:tmpl w:val="B306837A"/>
    <w:styleLink w:val="ImportedStyle14"/>
    <w:lvl w:ilvl="0" w:tplc="4CF813D2">
      <w:start w:val="1"/>
      <w:numFmt w:val="bullet"/>
      <w:lvlText w:val="■"/>
      <w:lvlJc w:val="left"/>
      <w:pPr>
        <w:ind w:left="796" w:hanging="4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C1AC426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9B8036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3C04E3A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79640D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F87FAA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E82AAF6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DBE8866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A5EEE2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9D674FC"/>
    <w:multiLevelType w:val="hybridMultilevel"/>
    <w:tmpl w:val="824655CC"/>
    <w:styleLink w:val="ImportedStyle1"/>
    <w:lvl w:ilvl="0" w:tplc="D5E67FBC">
      <w:start w:val="1"/>
      <w:numFmt w:val="bullet"/>
      <w:lvlText w:val="■"/>
      <w:lvlJc w:val="left"/>
      <w:pPr>
        <w:ind w:left="7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22C9148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9202EF4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FA2A084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60260EA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21EA6C2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2540896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92A0C4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15CF858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8D27200"/>
    <w:multiLevelType w:val="hybridMultilevel"/>
    <w:tmpl w:val="585C2776"/>
    <w:styleLink w:val="ImportedStyle7"/>
    <w:lvl w:ilvl="0" w:tplc="5BE49244">
      <w:start w:val="1"/>
      <w:numFmt w:val="bullet"/>
      <w:lvlText w:val="■"/>
      <w:lvlJc w:val="left"/>
      <w:pPr>
        <w:ind w:left="7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354A65C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F7A0BA4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BEAF7A4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ACE3ADC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A3EBAE0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B644C54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1C4FFE8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31C649A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50A03E25"/>
    <w:multiLevelType w:val="hybridMultilevel"/>
    <w:tmpl w:val="3500ADA6"/>
    <w:numStyleLink w:val="ImportedStyle6"/>
  </w:abstractNum>
  <w:abstractNum w:abstractNumId="11">
    <w:nsid w:val="60741C8D"/>
    <w:multiLevelType w:val="hybridMultilevel"/>
    <w:tmpl w:val="D8DCEFC0"/>
    <w:numStyleLink w:val="ImportedStyle9"/>
  </w:abstractNum>
  <w:abstractNum w:abstractNumId="12">
    <w:nsid w:val="64AB32E4"/>
    <w:multiLevelType w:val="hybridMultilevel"/>
    <w:tmpl w:val="208C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E6260D"/>
    <w:multiLevelType w:val="hybridMultilevel"/>
    <w:tmpl w:val="585C2776"/>
    <w:numStyleLink w:val="ImportedStyle7"/>
  </w:abstractNum>
  <w:abstractNum w:abstractNumId="14">
    <w:nsid w:val="66AB7908"/>
    <w:multiLevelType w:val="hybridMultilevel"/>
    <w:tmpl w:val="1766096A"/>
    <w:numStyleLink w:val="ImportedStyle10"/>
  </w:abstractNum>
  <w:abstractNum w:abstractNumId="15">
    <w:nsid w:val="70012791"/>
    <w:multiLevelType w:val="hybridMultilevel"/>
    <w:tmpl w:val="DAEADA78"/>
    <w:numStyleLink w:val="ImportedStyle8"/>
  </w:abstractNum>
  <w:abstractNum w:abstractNumId="16">
    <w:nsid w:val="70C17B3C"/>
    <w:multiLevelType w:val="hybridMultilevel"/>
    <w:tmpl w:val="1766096A"/>
    <w:styleLink w:val="ImportedStyle10"/>
    <w:lvl w:ilvl="0" w:tplc="98045484">
      <w:start w:val="1"/>
      <w:numFmt w:val="bullet"/>
      <w:lvlText w:val="■"/>
      <w:lvlJc w:val="left"/>
      <w:pPr>
        <w:ind w:left="7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4C21D8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12A392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CAC8C6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C4C3D0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1D03D4E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DCCF15C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D221E76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B9A4FC2">
      <w:start w:val="1"/>
      <w:numFmt w:val="bullet"/>
      <w:lvlText w:val="■"/>
      <w:lvlJc w:val="left"/>
      <w:pPr>
        <w:ind w:left="12669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53550A7"/>
    <w:multiLevelType w:val="hybridMultilevel"/>
    <w:tmpl w:val="D8DCEFC0"/>
    <w:styleLink w:val="ImportedStyle9"/>
    <w:lvl w:ilvl="0" w:tplc="2E56124A">
      <w:start w:val="1"/>
      <w:numFmt w:val="bullet"/>
      <w:lvlText w:val="■"/>
      <w:lvlJc w:val="left"/>
      <w:pPr>
        <w:ind w:left="796" w:hanging="4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CC00AFC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B0E32FC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F469214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974C452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B5A9FFA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29C78F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22C40D6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D0ABC4C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75D77E8B"/>
    <w:multiLevelType w:val="hybridMultilevel"/>
    <w:tmpl w:val="8AB823C2"/>
    <w:numStyleLink w:val="ImportedStyle15"/>
  </w:abstractNum>
  <w:abstractNum w:abstractNumId="19">
    <w:nsid w:val="77C642AE"/>
    <w:multiLevelType w:val="hybridMultilevel"/>
    <w:tmpl w:val="B306837A"/>
    <w:numStyleLink w:val="ImportedStyle14"/>
  </w:abstractNum>
  <w:abstractNum w:abstractNumId="20">
    <w:nsid w:val="7DC1346B"/>
    <w:multiLevelType w:val="hybridMultilevel"/>
    <w:tmpl w:val="3500ADA6"/>
    <w:styleLink w:val="ImportedStyle6"/>
    <w:lvl w:ilvl="0" w:tplc="534AB48C">
      <w:start w:val="1"/>
      <w:numFmt w:val="bullet"/>
      <w:lvlText w:val="■"/>
      <w:lvlJc w:val="left"/>
      <w:pPr>
        <w:ind w:left="796" w:hanging="4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31EDF82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8462DBE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88AB108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DCD40E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AF0DE4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592BCB2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C0D37A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496364E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7DE05894"/>
    <w:multiLevelType w:val="hybridMultilevel"/>
    <w:tmpl w:val="DAEADA78"/>
    <w:styleLink w:val="ImportedStyle8"/>
    <w:lvl w:ilvl="0" w:tplc="D6A03EAE">
      <w:start w:val="1"/>
      <w:numFmt w:val="bullet"/>
      <w:lvlText w:val="■"/>
      <w:lvlJc w:val="left"/>
      <w:pPr>
        <w:ind w:left="796" w:hanging="43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A508996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63EC99E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796897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7126250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9C315E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6D298CA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058B2D4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866A866">
      <w:start w:val="1"/>
      <w:numFmt w:val="bullet"/>
      <w:lvlText w:val="■"/>
      <w:lvlJc w:val="left"/>
      <w:pPr>
        <w:ind w:left="12672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EBA6C7E"/>
    <w:multiLevelType w:val="hybridMultilevel"/>
    <w:tmpl w:val="824655CC"/>
    <w:numStyleLink w:val="ImportedStyle1"/>
  </w:abstractNum>
  <w:num w:numId="1">
    <w:abstractNumId w:val="8"/>
  </w:num>
  <w:num w:numId="2">
    <w:abstractNumId w:val="2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20"/>
  </w:num>
  <w:num w:numId="8">
    <w:abstractNumId w:val="10"/>
  </w:num>
  <w:num w:numId="9">
    <w:abstractNumId w:val="9"/>
  </w:num>
  <w:num w:numId="10">
    <w:abstractNumId w:val="13"/>
  </w:num>
  <w:num w:numId="11">
    <w:abstractNumId w:val="21"/>
  </w:num>
  <w:num w:numId="12">
    <w:abstractNumId w:val="15"/>
  </w:num>
  <w:num w:numId="13">
    <w:abstractNumId w:val="17"/>
  </w:num>
  <w:num w:numId="14">
    <w:abstractNumId w:val="11"/>
  </w:num>
  <w:num w:numId="15">
    <w:abstractNumId w:val="5"/>
  </w:num>
  <w:num w:numId="16">
    <w:abstractNumId w:val="6"/>
  </w:num>
  <w:num w:numId="17">
    <w:abstractNumId w:val="7"/>
  </w:num>
  <w:num w:numId="18">
    <w:abstractNumId w:val="19"/>
  </w:num>
  <w:num w:numId="19">
    <w:abstractNumId w:val="4"/>
  </w:num>
  <w:num w:numId="20">
    <w:abstractNumId w:val="18"/>
  </w:num>
  <w:num w:numId="21">
    <w:abstractNumId w:val="16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BD5"/>
    <w:rsid w:val="0014224C"/>
    <w:rsid w:val="002B0551"/>
    <w:rsid w:val="00311BD5"/>
    <w:rsid w:val="00412AB0"/>
    <w:rsid w:val="00497A1D"/>
    <w:rsid w:val="00637743"/>
    <w:rsid w:val="006A1ABE"/>
    <w:rsid w:val="007344F9"/>
    <w:rsid w:val="007534D7"/>
    <w:rsid w:val="007A7A45"/>
    <w:rsid w:val="007D1E01"/>
    <w:rsid w:val="008157A9"/>
    <w:rsid w:val="009E701E"/>
    <w:rsid w:val="00AE114C"/>
    <w:rsid w:val="00B0657A"/>
    <w:rsid w:val="00D71B27"/>
    <w:rsid w:val="00D74AFD"/>
    <w:rsid w:val="00E345F9"/>
    <w:rsid w:val="00E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48E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NoneA">
    <w:name w:val="None A"/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NoneA"/>
    <w:rPr>
      <w:rFonts w:ascii="Times New Roman" w:eastAsia="Times New Roman" w:hAnsi="Times New Roman" w:cs="Times New Roman"/>
      <w:sz w:val="20"/>
      <w:szCs w:val="20"/>
      <w:u w:color="1155CC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8">
    <w:name w:val="Imported Style 8"/>
    <w:pPr>
      <w:numPr>
        <w:numId w:val="11"/>
      </w:numPr>
    </w:pPr>
  </w:style>
  <w:style w:type="numbering" w:customStyle="1" w:styleId="ImportedStyle9">
    <w:name w:val="Imported Style 9"/>
    <w:pPr>
      <w:numPr>
        <w:numId w:val="13"/>
      </w:numPr>
    </w:pPr>
  </w:style>
  <w:style w:type="numbering" w:customStyle="1" w:styleId="ImportedStyle13">
    <w:name w:val="Imported Style 13"/>
    <w:pPr>
      <w:numPr>
        <w:numId w:val="15"/>
      </w:numPr>
    </w:pPr>
  </w:style>
  <w:style w:type="numbering" w:customStyle="1" w:styleId="ImportedStyle14">
    <w:name w:val="Imported Style 14"/>
    <w:pPr>
      <w:numPr>
        <w:numId w:val="17"/>
      </w:numPr>
    </w:pPr>
  </w:style>
  <w:style w:type="numbering" w:customStyle="1" w:styleId="ImportedStyle15">
    <w:name w:val="Imported Style 15"/>
    <w:pPr>
      <w:numPr>
        <w:numId w:val="19"/>
      </w:numPr>
    </w:pPr>
  </w:style>
  <w:style w:type="numbering" w:customStyle="1" w:styleId="ImportedStyle10">
    <w:name w:val="Imported Style 10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D71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B27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71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B27"/>
    <w:rPr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7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43"/>
    <w:rPr>
      <w:rFonts w:ascii="Lucida Grande" w:hAnsi="Lucida Grande"/>
      <w:sz w:val="18"/>
      <w:szCs w:val="18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377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7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743"/>
    <w:rPr>
      <w:sz w:val="24"/>
      <w:szCs w:val="24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7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743"/>
    <w:rPr>
      <w:b/>
      <w:bCs/>
      <w:sz w:val="24"/>
      <w:szCs w:val="24"/>
      <w:lang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NoneA">
    <w:name w:val="None A"/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NoneA"/>
    <w:rPr>
      <w:rFonts w:ascii="Times New Roman" w:eastAsia="Times New Roman" w:hAnsi="Times New Roman" w:cs="Times New Roman"/>
      <w:sz w:val="20"/>
      <w:szCs w:val="20"/>
      <w:u w:color="1155CC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8">
    <w:name w:val="Imported Style 8"/>
    <w:pPr>
      <w:numPr>
        <w:numId w:val="11"/>
      </w:numPr>
    </w:pPr>
  </w:style>
  <w:style w:type="numbering" w:customStyle="1" w:styleId="ImportedStyle9">
    <w:name w:val="Imported Style 9"/>
    <w:pPr>
      <w:numPr>
        <w:numId w:val="13"/>
      </w:numPr>
    </w:pPr>
  </w:style>
  <w:style w:type="numbering" w:customStyle="1" w:styleId="ImportedStyle13">
    <w:name w:val="Imported Style 13"/>
    <w:pPr>
      <w:numPr>
        <w:numId w:val="15"/>
      </w:numPr>
    </w:pPr>
  </w:style>
  <w:style w:type="numbering" w:customStyle="1" w:styleId="ImportedStyle14">
    <w:name w:val="Imported Style 14"/>
    <w:pPr>
      <w:numPr>
        <w:numId w:val="17"/>
      </w:numPr>
    </w:pPr>
  </w:style>
  <w:style w:type="numbering" w:customStyle="1" w:styleId="ImportedStyle15">
    <w:name w:val="Imported Style 15"/>
    <w:pPr>
      <w:numPr>
        <w:numId w:val="19"/>
      </w:numPr>
    </w:pPr>
  </w:style>
  <w:style w:type="numbering" w:customStyle="1" w:styleId="ImportedStyle10">
    <w:name w:val="Imported Style 10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D71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B27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71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B27"/>
    <w:rPr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7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43"/>
    <w:rPr>
      <w:rFonts w:ascii="Lucida Grande" w:hAnsi="Lucida Grande"/>
      <w:sz w:val="18"/>
      <w:szCs w:val="18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377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7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743"/>
    <w:rPr>
      <w:sz w:val="24"/>
      <w:szCs w:val="24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7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743"/>
    <w:rPr>
      <w:b/>
      <w:bCs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ennyjkim95@gmail.com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ACDA7C-2196-DA44-B7A3-E3108490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553</Words>
  <Characters>3156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Jisoo Kim (jisook5)</dc:creator>
  <cp:lastModifiedBy>Daniel</cp:lastModifiedBy>
  <cp:revision>3</cp:revision>
  <dcterms:created xsi:type="dcterms:W3CDTF">2016-06-02T22:30:00Z</dcterms:created>
  <dcterms:modified xsi:type="dcterms:W3CDTF">2016-06-02T22:31:00Z</dcterms:modified>
</cp:coreProperties>
</file>